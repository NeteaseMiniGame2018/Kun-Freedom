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BE" w:rsidRDefault="00431991">
      <w:pPr>
        <w:spacing w:line="276" w:lineRule="auto"/>
        <w:jc w:val="center"/>
        <w:rPr>
          <w:b/>
          <w:sz w:val="44"/>
          <w:szCs w:val="44"/>
        </w:rPr>
      </w:pPr>
      <w:r>
        <w:rPr>
          <w:rFonts w:hint="eastAsia"/>
          <w:b/>
          <w:sz w:val="44"/>
          <w:szCs w:val="44"/>
        </w:rPr>
        <w:t>《</w:t>
      </w:r>
      <w:r w:rsidR="00271379">
        <w:rPr>
          <w:rFonts w:hint="eastAsia"/>
          <w:b/>
          <w:sz w:val="44"/>
          <w:szCs w:val="44"/>
        </w:rPr>
        <w:t>鲲之源</w:t>
      </w:r>
      <w:r>
        <w:rPr>
          <w:rFonts w:hint="eastAsia"/>
          <w:b/>
          <w:sz w:val="44"/>
          <w:szCs w:val="44"/>
        </w:rPr>
        <w:t>》游戏策划</w:t>
      </w:r>
    </w:p>
    <w:p w:rsidR="006B3BEE" w:rsidRDefault="006B3BEE">
      <w:pPr>
        <w:spacing w:line="276" w:lineRule="auto"/>
        <w:jc w:val="center"/>
        <w:rPr>
          <w:b/>
          <w:sz w:val="44"/>
          <w:szCs w:val="44"/>
        </w:rPr>
      </w:pPr>
    </w:p>
    <w:tbl>
      <w:tblPr>
        <w:tblW w:w="7132"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3"/>
        <w:gridCol w:w="1783"/>
        <w:gridCol w:w="1783"/>
      </w:tblGrid>
      <w:tr w:rsidR="009859BE" w:rsidTr="006B3BEE">
        <w:trPr>
          <w:trHeight w:val="263"/>
        </w:trPr>
        <w:tc>
          <w:tcPr>
            <w:tcW w:w="1783" w:type="dxa"/>
          </w:tcPr>
          <w:p w:rsidR="009859BE" w:rsidRDefault="00431991">
            <w:r>
              <w:rPr>
                <w:rFonts w:hint="eastAsia"/>
              </w:rPr>
              <w:t>版本</w:t>
            </w:r>
          </w:p>
        </w:tc>
        <w:tc>
          <w:tcPr>
            <w:tcW w:w="1783" w:type="dxa"/>
          </w:tcPr>
          <w:p w:rsidR="009859BE" w:rsidRDefault="006B3BEE">
            <w:r>
              <w:rPr>
                <w:rFonts w:hint="eastAsia"/>
              </w:rPr>
              <w:t>起草</w:t>
            </w:r>
            <w:r w:rsidR="00431991">
              <w:rPr>
                <w:rFonts w:hint="eastAsia"/>
              </w:rPr>
              <w:t>者</w:t>
            </w:r>
          </w:p>
        </w:tc>
        <w:tc>
          <w:tcPr>
            <w:tcW w:w="1783" w:type="dxa"/>
          </w:tcPr>
          <w:p w:rsidR="009859BE" w:rsidRDefault="006B3BEE">
            <w:r>
              <w:rPr>
                <w:rFonts w:hint="eastAsia"/>
              </w:rPr>
              <w:t>起草</w:t>
            </w:r>
            <w:r w:rsidR="00431991">
              <w:rPr>
                <w:rFonts w:hint="eastAsia"/>
              </w:rPr>
              <w:t>时间</w:t>
            </w:r>
          </w:p>
        </w:tc>
        <w:tc>
          <w:tcPr>
            <w:tcW w:w="1783" w:type="dxa"/>
          </w:tcPr>
          <w:p w:rsidR="009859BE" w:rsidRDefault="00431991">
            <w:r>
              <w:rPr>
                <w:rFonts w:hint="eastAsia"/>
              </w:rPr>
              <w:t>审阅人</w:t>
            </w:r>
          </w:p>
        </w:tc>
      </w:tr>
      <w:tr w:rsidR="009859BE" w:rsidTr="006B3BEE">
        <w:trPr>
          <w:trHeight w:val="269"/>
        </w:trPr>
        <w:tc>
          <w:tcPr>
            <w:tcW w:w="1783" w:type="dxa"/>
          </w:tcPr>
          <w:p w:rsidR="009859BE" w:rsidRDefault="00894FAD">
            <w:r>
              <w:t>2</w:t>
            </w:r>
            <w:r w:rsidR="0063419A">
              <w:rPr>
                <w:rFonts w:hint="eastAsia"/>
              </w:rPr>
              <w:t>.1</w:t>
            </w:r>
          </w:p>
        </w:tc>
        <w:tc>
          <w:tcPr>
            <w:tcW w:w="1783" w:type="dxa"/>
          </w:tcPr>
          <w:p w:rsidR="009859BE" w:rsidRDefault="003A26F7">
            <w:r>
              <w:rPr>
                <w:rFonts w:hint="eastAsia"/>
              </w:rPr>
              <w:t>王堰楠</w:t>
            </w:r>
          </w:p>
        </w:tc>
        <w:tc>
          <w:tcPr>
            <w:tcW w:w="1783" w:type="dxa"/>
          </w:tcPr>
          <w:p w:rsidR="009859BE" w:rsidRDefault="00431991">
            <w:r>
              <w:rPr>
                <w:rFonts w:hint="eastAsia"/>
              </w:rPr>
              <w:t>20</w:t>
            </w:r>
            <w:r w:rsidR="0063419A">
              <w:t>18.6.8</w:t>
            </w:r>
          </w:p>
        </w:tc>
        <w:tc>
          <w:tcPr>
            <w:tcW w:w="1783" w:type="dxa"/>
          </w:tcPr>
          <w:p w:rsidR="009859BE" w:rsidRDefault="009859BE"/>
        </w:tc>
      </w:tr>
      <w:tr w:rsidR="009B03F9" w:rsidTr="006B3BEE">
        <w:trPr>
          <w:trHeight w:val="269"/>
        </w:trPr>
        <w:tc>
          <w:tcPr>
            <w:tcW w:w="1783" w:type="dxa"/>
          </w:tcPr>
          <w:p w:rsidR="009B03F9" w:rsidRDefault="009B03F9">
            <w:r>
              <w:rPr>
                <w:rFonts w:hint="eastAsia"/>
              </w:rPr>
              <w:t>2.2</w:t>
            </w:r>
          </w:p>
        </w:tc>
        <w:tc>
          <w:tcPr>
            <w:tcW w:w="1783" w:type="dxa"/>
          </w:tcPr>
          <w:p w:rsidR="009B03F9" w:rsidRDefault="009B03F9">
            <w:pPr>
              <w:rPr>
                <w:rFonts w:hint="eastAsia"/>
              </w:rPr>
            </w:pPr>
            <w:r>
              <w:rPr>
                <w:rFonts w:hint="eastAsia"/>
              </w:rPr>
              <w:t>王堰楠</w:t>
            </w:r>
          </w:p>
        </w:tc>
        <w:tc>
          <w:tcPr>
            <w:tcW w:w="1783" w:type="dxa"/>
          </w:tcPr>
          <w:p w:rsidR="009B03F9" w:rsidRDefault="009B03F9">
            <w:pPr>
              <w:rPr>
                <w:rFonts w:hint="eastAsia"/>
              </w:rPr>
            </w:pPr>
            <w:r>
              <w:rPr>
                <w:rFonts w:hint="eastAsia"/>
              </w:rPr>
              <w:t>2018.7.11</w:t>
            </w:r>
          </w:p>
        </w:tc>
        <w:tc>
          <w:tcPr>
            <w:tcW w:w="1783" w:type="dxa"/>
          </w:tcPr>
          <w:p w:rsidR="009B03F9" w:rsidRDefault="009B03F9"/>
        </w:tc>
      </w:tr>
    </w:tbl>
    <w:p w:rsidR="009859BE" w:rsidRDefault="009859BE">
      <w:pPr>
        <w:spacing w:line="276" w:lineRule="auto"/>
        <w:rPr>
          <w:b/>
          <w:sz w:val="44"/>
          <w:szCs w:val="44"/>
        </w:rPr>
      </w:pPr>
    </w:p>
    <w:p w:rsidR="009859BE" w:rsidRDefault="00431991">
      <w:pPr>
        <w:pStyle w:val="10"/>
        <w:numPr>
          <w:ilvl w:val="0"/>
          <w:numId w:val="1"/>
        </w:numPr>
        <w:spacing w:line="276" w:lineRule="auto"/>
        <w:ind w:firstLineChars="0"/>
        <w:rPr>
          <w:b/>
          <w:sz w:val="28"/>
          <w:szCs w:val="28"/>
        </w:rPr>
      </w:pPr>
      <w:r>
        <w:rPr>
          <w:rFonts w:hint="eastAsia"/>
          <w:b/>
          <w:sz w:val="28"/>
          <w:szCs w:val="28"/>
        </w:rPr>
        <w:t>概述</w:t>
      </w:r>
    </w:p>
    <w:p w:rsidR="009859BE" w:rsidRDefault="00431991">
      <w:pPr>
        <w:pStyle w:val="10"/>
        <w:numPr>
          <w:ilvl w:val="1"/>
          <w:numId w:val="1"/>
        </w:numPr>
        <w:spacing w:line="276" w:lineRule="auto"/>
        <w:ind w:firstLineChars="0"/>
        <w:rPr>
          <w:b/>
        </w:rPr>
      </w:pPr>
      <w:r>
        <w:rPr>
          <w:rFonts w:hint="eastAsia"/>
          <w:b/>
        </w:rPr>
        <w:t>游戏名称</w:t>
      </w:r>
    </w:p>
    <w:p w:rsidR="009859BE" w:rsidRDefault="00890B68">
      <w:pPr>
        <w:pStyle w:val="10"/>
        <w:spacing w:line="276" w:lineRule="auto"/>
        <w:ind w:left="720" w:firstLineChars="0" w:firstLine="0"/>
      </w:pPr>
      <w:r w:rsidRPr="00890B68">
        <w:rPr>
          <w:rFonts w:hint="eastAsia"/>
        </w:rPr>
        <w:t>鲲之源</w:t>
      </w:r>
    </w:p>
    <w:p w:rsidR="009859BE" w:rsidRDefault="00431991">
      <w:pPr>
        <w:pStyle w:val="10"/>
        <w:numPr>
          <w:ilvl w:val="1"/>
          <w:numId w:val="1"/>
        </w:numPr>
        <w:spacing w:line="276" w:lineRule="auto"/>
        <w:ind w:firstLineChars="0"/>
        <w:rPr>
          <w:b/>
        </w:rPr>
      </w:pPr>
      <w:r>
        <w:rPr>
          <w:rFonts w:hint="eastAsia"/>
          <w:b/>
        </w:rPr>
        <w:t>介绍</w:t>
      </w:r>
    </w:p>
    <w:p w:rsidR="009859BE" w:rsidRDefault="003A26F7">
      <w:pPr>
        <w:pStyle w:val="10"/>
        <w:spacing w:line="276" w:lineRule="auto"/>
        <w:ind w:left="420" w:firstLineChars="0" w:firstLine="300"/>
      </w:pPr>
      <w:r>
        <w:rPr>
          <w:rFonts w:ascii="宋体" w:hAnsi="宋体" w:hint="eastAsia"/>
          <w:szCs w:val="21"/>
        </w:rPr>
        <w:t>这是一款基于主线</w:t>
      </w:r>
      <w:r w:rsidR="005D3D05">
        <w:rPr>
          <w:rFonts w:ascii="宋体" w:hAnsi="宋体" w:hint="eastAsia"/>
          <w:szCs w:val="21"/>
        </w:rPr>
        <w:t>线索</w:t>
      </w:r>
      <w:r w:rsidR="00FB0263">
        <w:rPr>
          <w:rFonts w:ascii="宋体" w:hAnsi="宋体" w:hint="eastAsia"/>
          <w:szCs w:val="21"/>
        </w:rPr>
        <w:t>与创新玩法</w:t>
      </w:r>
      <w:r>
        <w:rPr>
          <w:rFonts w:ascii="宋体" w:hAnsi="宋体" w:hint="eastAsia"/>
          <w:szCs w:val="21"/>
        </w:rPr>
        <w:t>驱动的角色扮演游戏，玩家在游戏中为一个年轻的男性角色，在游戏中通过搜寻鲲的线索，最终找到鲲所在之处</w:t>
      </w:r>
      <w:r w:rsidR="00FB0263">
        <w:rPr>
          <w:rFonts w:ascii="宋体" w:hAnsi="宋体" w:hint="eastAsia"/>
          <w:szCs w:val="21"/>
        </w:rPr>
        <w:t>，并开启下一段冒险旅程</w:t>
      </w:r>
      <w:r>
        <w:rPr>
          <w:rFonts w:ascii="宋体" w:hAnsi="宋体" w:hint="eastAsia"/>
          <w:szCs w:val="21"/>
        </w:rPr>
        <w:t>。游戏的创意在于，</w:t>
      </w:r>
      <w:r w:rsidR="00FB0263">
        <w:rPr>
          <w:rFonts w:ascii="宋体" w:hAnsi="宋体" w:hint="eastAsia"/>
          <w:szCs w:val="21"/>
        </w:rPr>
        <w:t>主角在通过找寻鲲的过程中逐渐树立起拯救鲲拯救部落的新的高远目标，不满足于现在，而是勇于追求自由与高尚。</w:t>
      </w:r>
    </w:p>
    <w:p w:rsidR="009859BE" w:rsidRDefault="00431991">
      <w:pPr>
        <w:pStyle w:val="10"/>
        <w:numPr>
          <w:ilvl w:val="1"/>
          <w:numId w:val="1"/>
        </w:numPr>
        <w:spacing w:line="276" w:lineRule="auto"/>
        <w:ind w:firstLineChars="0"/>
        <w:rPr>
          <w:b/>
        </w:rPr>
      </w:pPr>
      <w:bookmarkStart w:id="0" w:name="OLE_LINK1"/>
      <w:bookmarkStart w:id="1" w:name="OLE_LINK2"/>
      <w:r>
        <w:rPr>
          <w:rFonts w:hint="eastAsia"/>
          <w:b/>
        </w:rPr>
        <w:t>类型</w:t>
      </w:r>
    </w:p>
    <w:bookmarkEnd w:id="0"/>
    <w:bookmarkEnd w:id="1"/>
    <w:p w:rsidR="009859BE" w:rsidRDefault="005C3274">
      <w:pPr>
        <w:pStyle w:val="10"/>
        <w:spacing w:line="276" w:lineRule="auto"/>
        <w:ind w:left="720" w:firstLineChars="0" w:firstLine="0"/>
      </w:pPr>
      <w:r>
        <w:rPr>
          <w:rFonts w:hint="eastAsia"/>
        </w:rPr>
        <w:t>角色扮演</w:t>
      </w:r>
      <w:r w:rsidR="00431991">
        <w:rPr>
          <w:rFonts w:hint="eastAsia"/>
        </w:rPr>
        <w:t>类游戏</w:t>
      </w:r>
    </w:p>
    <w:p w:rsidR="009859BE" w:rsidRDefault="00431991">
      <w:pPr>
        <w:pStyle w:val="10"/>
        <w:numPr>
          <w:ilvl w:val="1"/>
          <w:numId w:val="1"/>
        </w:numPr>
        <w:spacing w:line="276" w:lineRule="auto"/>
        <w:ind w:firstLineChars="0"/>
        <w:rPr>
          <w:b/>
        </w:rPr>
      </w:pPr>
      <w:r>
        <w:rPr>
          <w:rFonts w:hint="eastAsia"/>
          <w:b/>
        </w:rPr>
        <w:t>游戏风格</w:t>
      </w:r>
    </w:p>
    <w:p w:rsidR="009859BE" w:rsidRDefault="005C3274">
      <w:pPr>
        <w:pStyle w:val="10"/>
        <w:spacing w:line="276" w:lineRule="auto"/>
        <w:ind w:left="720" w:firstLineChars="0" w:firstLine="0"/>
        <w:rPr>
          <w:b/>
        </w:rPr>
      </w:pPr>
      <w:r w:rsidRPr="00F950EC">
        <w:rPr>
          <w:rFonts w:hint="eastAsia"/>
        </w:rPr>
        <w:t>西方幻想</w:t>
      </w:r>
    </w:p>
    <w:p w:rsidR="009859BE" w:rsidRDefault="00431991">
      <w:pPr>
        <w:pStyle w:val="10"/>
        <w:numPr>
          <w:ilvl w:val="1"/>
          <w:numId w:val="1"/>
        </w:numPr>
        <w:spacing w:line="276" w:lineRule="auto"/>
        <w:ind w:firstLineChars="0"/>
        <w:rPr>
          <w:b/>
        </w:rPr>
      </w:pPr>
      <w:r>
        <w:rPr>
          <w:rFonts w:hint="eastAsia"/>
          <w:b/>
        </w:rPr>
        <w:t>使用平台与最低配置</w:t>
      </w:r>
    </w:p>
    <w:p w:rsidR="005C3274" w:rsidRDefault="005C3274" w:rsidP="005C3274">
      <w:pPr>
        <w:pStyle w:val="10"/>
        <w:spacing w:line="276" w:lineRule="auto"/>
        <w:ind w:left="720" w:firstLineChars="0" w:firstLine="0"/>
      </w:pPr>
      <w:r>
        <w:rPr>
          <w:rFonts w:hint="eastAsia"/>
        </w:rPr>
        <w:t>运行系统</w:t>
      </w:r>
      <w:r>
        <w:rPr>
          <w:rFonts w:hint="eastAsia"/>
        </w:rPr>
        <w:t xml:space="preserve"> Windows</w:t>
      </w:r>
    </w:p>
    <w:p w:rsidR="009859BE" w:rsidRDefault="005C3274" w:rsidP="005C3274">
      <w:pPr>
        <w:pStyle w:val="10"/>
        <w:spacing w:line="276" w:lineRule="auto"/>
        <w:ind w:left="720" w:firstLineChars="0" w:firstLine="0"/>
      </w:pPr>
      <w:r>
        <w:rPr>
          <w:rFonts w:hint="eastAsia"/>
        </w:rPr>
        <w:t>最低配置</w:t>
      </w:r>
      <w:r>
        <w:rPr>
          <w:rFonts w:hint="eastAsia"/>
        </w:rPr>
        <w:t xml:space="preserve"> win</w:t>
      </w:r>
      <w:r>
        <w:t>7</w:t>
      </w:r>
    </w:p>
    <w:p w:rsidR="009859BE" w:rsidRDefault="00431991">
      <w:pPr>
        <w:pStyle w:val="10"/>
        <w:numPr>
          <w:ilvl w:val="1"/>
          <w:numId w:val="1"/>
        </w:numPr>
        <w:spacing w:line="276" w:lineRule="auto"/>
        <w:ind w:firstLineChars="0"/>
        <w:rPr>
          <w:b/>
        </w:rPr>
      </w:pPr>
      <w:r>
        <w:rPr>
          <w:rFonts w:hint="eastAsia"/>
          <w:b/>
        </w:rPr>
        <w:t>目标用户</w:t>
      </w:r>
    </w:p>
    <w:p w:rsidR="009859BE" w:rsidRDefault="00B66200" w:rsidP="003701BB">
      <w:pPr>
        <w:pStyle w:val="10"/>
        <w:spacing w:line="276" w:lineRule="auto"/>
        <w:ind w:firstLineChars="400" w:firstLine="840"/>
      </w:pPr>
      <w:r>
        <w:rPr>
          <w:rFonts w:hint="eastAsia"/>
        </w:rPr>
        <w:t>青少年用</w:t>
      </w:r>
      <w:r w:rsidR="00431991">
        <w:rPr>
          <w:rFonts w:hint="eastAsia"/>
        </w:rPr>
        <w:t>户</w:t>
      </w:r>
    </w:p>
    <w:p w:rsidR="009859BE" w:rsidRDefault="00431991">
      <w:pPr>
        <w:pStyle w:val="10"/>
        <w:numPr>
          <w:ilvl w:val="0"/>
          <w:numId w:val="1"/>
        </w:numPr>
        <w:spacing w:line="276" w:lineRule="auto"/>
        <w:ind w:firstLineChars="0"/>
        <w:rPr>
          <w:b/>
          <w:sz w:val="28"/>
          <w:szCs w:val="28"/>
        </w:rPr>
      </w:pPr>
      <w:r>
        <w:rPr>
          <w:rFonts w:hint="eastAsia"/>
          <w:b/>
          <w:sz w:val="28"/>
          <w:szCs w:val="28"/>
        </w:rPr>
        <w:t>游戏结构</w:t>
      </w:r>
    </w:p>
    <w:p w:rsidR="009859BE" w:rsidRDefault="00431991">
      <w:pPr>
        <w:pStyle w:val="10"/>
        <w:numPr>
          <w:ilvl w:val="1"/>
          <w:numId w:val="1"/>
        </w:numPr>
        <w:spacing w:line="276" w:lineRule="auto"/>
        <w:ind w:firstLineChars="0"/>
        <w:rPr>
          <w:b/>
        </w:rPr>
      </w:pPr>
      <w:r>
        <w:rPr>
          <w:rFonts w:hint="eastAsia"/>
          <w:b/>
        </w:rPr>
        <w:t>核心游戏玩法</w:t>
      </w:r>
    </w:p>
    <w:p w:rsidR="009859BE" w:rsidRDefault="00624911">
      <w:pPr>
        <w:pStyle w:val="10"/>
        <w:spacing w:line="276" w:lineRule="auto"/>
        <w:ind w:left="720" w:firstLineChars="0" w:firstLine="0"/>
      </w:pPr>
      <w:r>
        <w:rPr>
          <w:rFonts w:hint="eastAsia"/>
        </w:rPr>
        <w:t>在游戏中，玩家用过操控主角进行寻找线索，最终找到传说中的鲲，然后决定继续冒险。</w:t>
      </w:r>
    </w:p>
    <w:p w:rsidR="00624911" w:rsidRDefault="00624911">
      <w:pPr>
        <w:pStyle w:val="10"/>
        <w:spacing w:line="276" w:lineRule="auto"/>
        <w:ind w:left="720" w:firstLineChars="0" w:firstLine="0"/>
      </w:pPr>
      <w:r>
        <w:rPr>
          <w:rFonts w:hint="eastAsia"/>
        </w:rPr>
        <w:t>本游戏一共三大章节</w:t>
      </w:r>
      <w:r>
        <w:rPr>
          <w:rFonts w:hint="eastAsia"/>
        </w:rPr>
        <w:t>+</w:t>
      </w:r>
      <w:r>
        <w:rPr>
          <w:rFonts w:hint="eastAsia"/>
        </w:rPr>
        <w:t>一个序章。序章简要介绍了玩家以及其开始冒险旅程的缘由，其余三章是玩家分别在鲲的呼吸口、体内和尾部寻找线索通关。</w:t>
      </w:r>
    </w:p>
    <w:p w:rsidR="00624911" w:rsidRDefault="00624911">
      <w:pPr>
        <w:pStyle w:val="10"/>
        <w:spacing w:line="276" w:lineRule="auto"/>
        <w:ind w:left="720" w:firstLineChars="0" w:firstLine="0"/>
      </w:pPr>
      <w:r>
        <w:rPr>
          <w:rFonts w:hint="eastAsia"/>
        </w:rPr>
        <w:t>在三个章节中玩家需要利用操控与相关的特殊工具及地形，通过相应关卡，获得对应的地图残片，从而开启新章节。</w:t>
      </w:r>
    </w:p>
    <w:p w:rsidR="00E118C8" w:rsidRDefault="00E118C8">
      <w:pPr>
        <w:pStyle w:val="10"/>
        <w:spacing w:line="276" w:lineRule="auto"/>
        <w:ind w:left="720" w:firstLineChars="0" w:firstLine="0"/>
      </w:pPr>
      <w:r>
        <w:rPr>
          <w:rFonts w:hint="eastAsia"/>
        </w:rPr>
        <w:t>人物属性有体力值，</w:t>
      </w:r>
      <w:r w:rsidR="00EB0D4A">
        <w:rPr>
          <w:rFonts w:hint="eastAsia"/>
        </w:rPr>
        <w:t>玩家的每一个动作都会消耗相应的体力值，当体力值降为</w:t>
      </w:r>
      <w:r w:rsidR="00EB0D4A">
        <w:rPr>
          <w:rFonts w:hint="eastAsia"/>
        </w:rPr>
        <w:t>0</w:t>
      </w:r>
      <w:r w:rsidR="00EB0D4A">
        <w:rPr>
          <w:rFonts w:hint="eastAsia"/>
        </w:rPr>
        <w:t>时角色需要休息回复体力值。</w:t>
      </w:r>
    </w:p>
    <w:p w:rsidR="009859BE" w:rsidRDefault="00431991">
      <w:pPr>
        <w:pStyle w:val="10"/>
        <w:numPr>
          <w:ilvl w:val="1"/>
          <w:numId w:val="1"/>
        </w:numPr>
        <w:spacing w:line="276" w:lineRule="auto"/>
        <w:ind w:firstLineChars="0"/>
        <w:rPr>
          <w:b/>
        </w:rPr>
      </w:pPr>
      <w:r>
        <w:rPr>
          <w:rFonts w:hint="eastAsia"/>
          <w:b/>
        </w:rPr>
        <w:t>游戏方式</w:t>
      </w:r>
    </w:p>
    <w:p w:rsidR="003D428A" w:rsidRDefault="003D428A" w:rsidP="003D428A">
      <w:pPr>
        <w:pStyle w:val="10"/>
        <w:spacing w:line="276" w:lineRule="auto"/>
      </w:pPr>
      <w:r>
        <w:rPr>
          <w:rFonts w:hint="eastAsia"/>
        </w:rPr>
        <w:t>人物移动：</w:t>
      </w:r>
    </w:p>
    <w:p w:rsidR="003D428A" w:rsidRDefault="003D428A" w:rsidP="003D428A">
      <w:pPr>
        <w:pStyle w:val="10"/>
        <w:spacing w:line="276" w:lineRule="auto"/>
        <w:ind w:left="720"/>
      </w:pPr>
      <w:r>
        <w:rPr>
          <w:rFonts w:hint="eastAsia"/>
        </w:rPr>
        <w:lastRenderedPageBreak/>
        <w:t>W</w:t>
      </w:r>
      <w:r>
        <w:rPr>
          <w:rFonts w:hint="eastAsia"/>
        </w:rPr>
        <w:t>——上</w:t>
      </w:r>
    </w:p>
    <w:p w:rsidR="003D428A" w:rsidRDefault="003D428A" w:rsidP="003D428A">
      <w:pPr>
        <w:pStyle w:val="10"/>
        <w:spacing w:line="276" w:lineRule="auto"/>
        <w:ind w:left="720"/>
      </w:pPr>
      <w:r>
        <w:rPr>
          <w:rFonts w:hint="eastAsia"/>
        </w:rPr>
        <w:t xml:space="preserve">S </w:t>
      </w:r>
      <w:r>
        <w:rPr>
          <w:rFonts w:hint="eastAsia"/>
        </w:rPr>
        <w:t>——下</w:t>
      </w:r>
    </w:p>
    <w:p w:rsidR="003D428A" w:rsidRDefault="003D428A" w:rsidP="003D428A">
      <w:pPr>
        <w:pStyle w:val="10"/>
        <w:spacing w:line="276" w:lineRule="auto"/>
        <w:ind w:left="720"/>
      </w:pPr>
      <w:r>
        <w:rPr>
          <w:rFonts w:hint="eastAsia"/>
        </w:rPr>
        <w:t>A</w:t>
      </w:r>
      <w:r>
        <w:rPr>
          <w:rFonts w:hint="eastAsia"/>
        </w:rPr>
        <w:t>——左</w:t>
      </w:r>
    </w:p>
    <w:p w:rsidR="003D428A" w:rsidRDefault="003D428A" w:rsidP="003D428A">
      <w:pPr>
        <w:pStyle w:val="10"/>
        <w:spacing w:line="276" w:lineRule="auto"/>
        <w:ind w:left="720"/>
      </w:pPr>
      <w:r>
        <w:rPr>
          <w:rFonts w:hint="eastAsia"/>
        </w:rPr>
        <w:t>D</w:t>
      </w:r>
      <w:r>
        <w:rPr>
          <w:rFonts w:hint="eastAsia"/>
        </w:rPr>
        <w:t>——右</w:t>
      </w:r>
    </w:p>
    <w:p w:rsidR="00BC5355" w:rsidRDefault="00BC5355" w:rsidP="00BC5355">
      <w:pPr>
        <w:pStyle w:val="10"/>
        <w:spacing w:line="276" w:lineRule="auto"/>
        <w:ind w:left="720"/>
      </w:pPr>
      <w:r>
        <w:rPr>
          <w:rFonts w:hint="eastAsia"/>
        </w:rPr>
        <w:t>空格（短按）——跳</w:t>
      </w:r>
    </w:p>
    <w:p w:rsidR="00BC5355" w:rsidRPr="0063419A" w:rsidRDefault="00BC5355" w:rsidP="00BC5355">
      <w:pPr>
        <w:pStyle w:val="10"/>
        <w:spacing w:line="276" w:lineRule="auto"/>
        <w:ind w:left="720"/>
      </w:pPr>
      <w:r>
        <w:rPr>
          <w:rFonts w:hint="eastAsia"/>
        </w:rPr>
        <w:t>空格（长按）——</w:t>
      </w:r>
      <w:r>
        <w:t>蓄力</w:t>
      </w:r>
      <w:r>
        <w:rPr>
          <w:rFonts w:hint="eastAsia"/>
        </w:rPr>
        <w:t>，</w:t>
      </w:r>
      <w:r>
        <w:t>放开即跳跃</w:t>
      </w:r>
    </w:p>
    <w:p w:rsidR="00F71D19" w:rsidRDefault="00F71D19" w:rsidP="003D428A">
      <w:pPr>
        <w:pStyle w:val="10"/>
        <w:spacing w:line="276" w:lineRule="auto"/>
        <w:ind w:left="720"/>
      </w:pPr>
      <w:ins w:id="2" w:author="China" w:date="2018-06-12T15:36:00Z">
        <w:r>
          <w:t>S</w:t>
        </w:r>
        <w:r>
          <w:rPr>
            <w:rFonts w:hint="eastAsia"/>
          </w:rPr>
          <w:t>hift</w:t>
        </w:r>
        <w:r>
          <w:rPr>
            <w:rFonts w:hint="eastAsia"/>
          </w:rPr>
          <w:t>——加速跑</w:t>
        </w:r>
      </w:ins>
    </w:p>
    <w:p w:rsidR="00B51149" w:rsidRDefault="00B51149" w:rsidP="00B51149">
      <w:pPr>
        <w:pStyle w:val="10"/>
        <w:spacing w:line="276" w:lineRule="auto"/>
      </w:pPr>
      <w:r>
        <w:rPr>
          <w:rFonts w:hint="eastAsia"/>
        </w:rPr>
        <w:t>鹰操控：</w:t>
      </w:r>
    </w:p>
    <w:p w:rsidR="00B51149" w:rsidRDefault="00B51149" w:rsidP="009C3B5C">
      <w:pPr>
        <w:pStyle w:val="10"/>
        <w:spacing w:line="276" w:lineRule="auto"/>
        <w:ind w:left="720"/>
      </w:pPr>
      <w:r>
        <w:rPr>
          <w:rFonts w:hint="eastAsia"/>
        </w:rPr>
        <w:t>W</w:t>
      </w:r>
      <w:r>
        <w:rPr>
          <w:rFonts w:hint="eastAsia"/>
        </w:rPr>
        <w:t>——上</w:t>
      </w:r>
    </w:p>
    <w:p w:rsidR="00B51149" w:rsidRDefault="00B51149" w:rsidP="00B51149">
      <w:pPr>
        <w:pStyle w:val="10"/>
        <w:spacing w:line="276" w:lineRule="auto"/>
        <w:ind w:left="720"/>
      </w:pPr>
      <w:r>
        <w:rPr>
          <w:rFonts w:hint="eastAsia"/>
        </w:rPr>
        <w:t xml:space="preserve">S </w:t>
      </w:r>
      <w:r>
        <w:rPr>
          <w:rFonts w:hint="eastAsia"/>
        </w:rPr>
        <w:t>——下</w:t>
      </w:r>
    </w:p>
    <w:p w:rsidR="00B51149" w:rsidRDefault="00B51149" w:rsidP="00B51149">
      <w:pPr>
        <w:pStyle w:val="10"/>
        <w:spacing w:line="276" w:lineRule="auto"/>
        <w:ind w:left="720"/>
      </w:pPr>
      <w:r>
        <w:rPr>
          <w:rFonts w:hint="eastAsia"/>
        </w:rPr>
        <w:t>A</w:t>
      </w:r>
      <w:r>
        <w:rPr>
          <w:rFonts w:hint="eastAsia"/>
        </w:rPr>
        <w:t>——左</w:t>
      </w:r>
    </w:p>
    <w:p w:rsidR="00B51149" w:rsidRDefault="00B51149" w:rsidP="009C3B5C">
      <w:pPr>
        <w:pStyle w:val="10"/>
        <w:spacing w:line="276" w:lineRule="auto"/>
        <w:ind w:left="720"/>
        <w:rPr>
          <w:rFonts w:hint="eastAsia"/>
        </w:rPr>
      </w:pPr>
      <w:r>
        <w:rPr>
          <w:rFonts w:hint="eastAsia"/>
        </w:rPr>
        <w:t>D</w:t>
      </w:r>
      <w:r>
        <w:rPr>
          <w:rFonts w:hint="eastAsia"/>
        </w:rPr>
        <w:t>——右</w:t>
      </w:r>
      <w:bookmarkStart w:id="3" w:name="_GoBack"/>
      <w:bookmarkEnd w:id="3"/>
    </w:p>
    <w:p w:rsidR="003D428A" w:rsidRDefault="003D428A" w:rsidP="003D428A">
      <w:pPr>
        <w:pStyle w:val="10"/>
        <w:spacing w:line="276" w:lineRule="auto"/>
      </w:pPr>
      <w:r>
        <w:rPr>
          <w:rFonts w:hint="eastAsia"/>
        </w:rPr>
        <w:t>视角</w:t>
      </w:r>
      <w:r w:rsidR="009B03F9">
        <w:rPr>
          <w:rFonts w:hint="eastAsia"/>
        </w:rPr>
        <w:t>移动</w:t>
      </w:r>
      <w:r>
        <w:rPr>
          <w:rFonts w:hint="eastAsia"/>
        </w:rPr>
        <w:t>:</w:t>
      </w:r>
    </w:p>
    <w:p w:rsidR="003D428A" w:rsidRDefault="003D428A" w:rsidP="003D428A">
      <w:pPr>
        <w:pStyle w:val="10"/>
        <w:spacing w:line="276" w:lineRule="auto"/>
      </w:pPr>
      <w:r>
        <w:tab/>
        <w:t xml:space="preserve">   </w:t>
      </w:r>
      <w:r>
        <w:rPr>
          <w:rFonts w:hint="eastAsia"/>
        </w:rPr>
        <w:t>鼠标移动</w:t>
      </w:r>
    </w:p>
    <w:p w:rsidR="004F0F94" w:rsidRDefault="004F0F94" w:rsidP="004F0F94">
      <w:pPr>
        <w:pStyle w:val="10"/>
        <w:spacing w:line="276" w:lineRule="auto"/>
        <w:rPr>
          <w:ins w:id="4" w:author="China" w:date="2018-06-11T16:53:00Z"/>
        </w:rPr>
      </w:pPr>
      <w:ins w:id="5" w:author="China" w:date="2018-06-11T16:53:00Z">
        <w:r>
          <w:rPr>
            <w:rFonts w:hint="eastAsia"/>
          </w:rPr>
          <w:t>菜单：</w:t>
        </w:r>
      </w:ins>
    </w:p>
    <w:p w:rsidR="004F0F94" w:rsidRDefault="004F0F94" w:rsidP="004F0F94">
      <w:pPr>
        <w:pStyle w:val="10"/>
        <w:spacing w:line="276" w:lineRule="auto"/>
      </w:pPr>
      <w:ins w:id="6" w:author="China" w:date="2018-06-11T16:53:00Z">
        <w:r>
          <w:tab/>
          <w:t xml:space="preserve">   </w:t>
        </w:r>
        <w:r>
          <w:rPr>
            <w:rFonts w:hint="eastAsia"/>
          </w:rPr>
          <w:t>+</w:t>
        </w:r>
        <w:r>
          <w:rPr>
            <w:rFonts w:hint="eastAsia"/>
          </w:rPr>
          <w:t>——</w:t>
        </w:r>
        <w:r>
          <w:t>弹出菜单</w:t>
        </w:r>
      </w:ins>
    </w:p>
    <w:p w:rsidR="006B3BEE" w:rsidRDefault="003D428A" w:rsidP="003D428A">
      <w:pPr>
        <w:pStyle w:val="10"/>
        <w:spacing w:line="276" w:lineRule="auto"/>
        <w:ind w:firstLineChars="0"/>
      </w:pPr>
      <w:r>
        <w:rPr>
          <w:rFonts w:hint="eastAsia"/>
        </w:rPr>
        <w:t>工具：</w:t>
      </w:r>
    </w:p>
    <w:p w:rsidR="0063419A" w:rsidRDefault="0063419A" w:rsidP="003D428A">
      <w:pPr>
        <w:pStyle w:val="10"/>
        <w:spacing w:line="276" w:lineRule="auto"/>
        <w:ind w:firstLineChars="0"/>
      </w:pPr>
      <w:r>
        <w:tab/>
      </w:r>
      <w:r>
        <w:tab/>
        <w:t>F</w:t>
      </w:r>
      <w:r>
        <w:rPr>
          <w:rFonts w:hint="eastAsia"/>
        </w:rPr>
        <w:t>——</w:t>
      </w:r>
      <w:r>
        <w:t>拾起工具</w:t>
      </w:r>
    </w:p>
    <w:p w:rsidR="003D428A" w:rsidRPr="003D428A" w:rsidRDefault="003D428A" w:rsidP="003D428A">
      <w:pPr>
        <w:pStyle w:val="10"/>
        <w:spacing w:line="276" w:lineRule="auto"/>
        <w:ind w:firstLineChars="0"/>
      </w:pPr>
      <w:r>
        <w:tab/>
      </w:r>
      <w:r>
        <w:tab/>
      </w:r>
      <w:r w:rsidR="009B03F9">
        <w:t>F</w:t>
      </w:r>
      <w:r w:rsidR="00C1722B">
        <w:rPr>
          <w:rFonts w:hint="eastAsia"/>
        </w:rPr>
        <w:t>——使用工具</w:t>
      </w:r>
    </w:p>
    <w:p w:rsidR="009859BE" w:rsidRDefault="00431991">
      <w:pPr>
        <w:pStyle w:val="10"/>
        <w:numPr>
          <w:ilvl w:val="1"/>
          <w:numId w:val="1"/>
        </w:numPr>
        <w:spacing w:line="276" w:lineRule="auto"/>
        <w:ind w:firstLineChars="0"/>
        <w:rPr>
          <w:b/>
        </w:rPr>
      </w:pPr>
      <w:r>
        <w:rPr>
          <w:rFonts w:hint="eastAsia"/>
          <w:b/>
        </w:rPr>
        <w:t>游戏流程</w:t>
      </w:r>
    </w:p>
    <w:p w:rsidR="009859BE" w:rsidRDefault="00431991">
      <w:pPr>
        <w:pStyle w:val="10"/>
        <w:numPr>
          <w:ilvl w:val="2"/>
          <w:numId w:val="1"/>
        </w:numPr>
        <w:spacing w:line="276" w:lineRule="auto"/>
        <w:ind w:firstLineChars="0"/>
      </w:pPr>
      <w:r>
        <w:rPr>
          <w:rFonts w:hint="eastAsia"/>
        </w:rPr>
        <w:t>游戏开始阶段</w:t>
      </w:r>
    </w:p>
    <w:p w:rsidR="009859BE" w:rsidRPr="005D3D05" w:rsidRDefault="005D3D05" w:rsidP="005D3D05">
      <w:pPr>
        <w:pStyle w:val="10"/>
        <w:spacing w:line="276" w:lineRule="auto"/>
        <w:ind w:left="1020"/>
      </w:pPr>
      <w:r>
        <w:rPr>
          <w:rFonts w:hint="eastAsia"/>
        </w:rPr>
        <w:t>初次进入游戏会有开始动画，交代故事背景，玩家探险缘由。</w:t>
      </w:r>
    </w:p>
    <w:p w:rsidR="009859BE" w:rsidRDefault="00431991">
      <w:pPr>
        <w:pStyle w:val="10"/>
        <w:numPr>
          <w:ilvl w:val="2"/>
          <w:numId w:val="1"/>
        </w:numPr>
        <w:spacing w:line="276" w:lineRule="auto"/>
        <w:ind w:firstLineChars="0"/>
      </w:pPr>
      <w:r>
        <w:rPr>
          <w:rFonts w:hint="eastAsia"/>
        </w:rPr>
        <w:t>说明模式</w:t>
      </w:r>
    </w:p>
    <w:p w:rsidR="009859BE" w:rsidRDefault="005D3D05">
      <w:pPr>
        <w:pStyle w:val="10"/>
        <w:spacing w:line="276" w:lineRule="auto"/>
        <w:ind w:left="1440" w:firstLineChars="0" w:firstLine="0"/>
      </w:pPr>
      <w:r>
        <w:rPr>
          <w:rFonts w:hint="eastAsia"/>
        </w:rPr>
        <w:t>开场动画会简要介绍故事背景等，进入第一章后会有初次操作的相关说明与提示</w:t>
      </w:r>
    </w:p>
    <w:p w:rsidR="009859BE" w:rsidRDefault="00431991">
      <w:pPr>
        <w:pStyle w:val="10"/>
        <w:numPr>
          <w:ilvl w:val="2"/>
          <w:numId w:val="1"/>
        </w:numPr>
        <w:spacing w:line="276" w:lineRule="auto"/>
        <w:ind w:firstLineChars="0"/>
      </w:pPr>
      <w:r>
        <w:rPr>
          <w:rFonts w:hint="eastAsia"/>
        </w:rPr>
        <w:t>游戏模式</w:t>
      </w:r>
    </w:p>
    <w:p w:rsidR="009859BE" w:rsidRDefault="005D3D05">
      <w:pPr>
        <w:pStyle w:val="10"/>
        <w:spacing w:line="276" w:lineRule="auto"/>
        <w:ind w:left="1440" w:firstLineChars="0" w:firstLine="0"/>
      </w:pPr>
      <w:r>
        <w:t>游戏模式为单机</w:t>
      </w:r>
      <w:r>
        <w:rPr>
          <w:rFonts w:hint="eastAsia"/>
        </w:rPr>
        <w:t>线索</w:t>
      </w:r>
      <w:r>
        <w:t>驱动游戏</w:t>
      </w:r>
    </w:p>
    <w:p w:rsidR="009859BE" w:rsidRDefault="00431991">
      <w:pPr>
        <w:pStyle w:val="10"/>
        <w:numPr>
          <w:ilvl w:val="2"/>
          <w:numId w:val="1"/>
        </w:numPr>
        <w:spacing w:line="276" w:lineRule="auto"/>
        <w:ind w:firstLineChars="0"/>
      </w:pPr>
      <w:r>
        <w:rPr>
          <w:rFonts w:hint="eastAsia"/>
        </w:rPr>
        <w:t>提示框</w:t>
      </w:r>
    </w:p>
    <w:p w:rsidR="009859BE" w:rsidRDefault="005D3D05">
      <w:pPr>
        <w:pStyle w:val="10"/>
        <w:spacing w:line="276" w:lineRule="auto"/>
        <w:ind w:left="1440" w:firstLineChars="0" w:firstLine="0"/>
      </w:pPr>
      <w:r>
        <w:rPr>
          <w:rFonts w:hint="eastAsia"/>
        </w:rPr>
        <w:t>在玩家体力值不足、死亡或通关失败时会有弹框提示</w:t>
      </w:r>
    </w:p>
    <w:p w:rsidR="009859BE" w:rsidRDefault="00431991">
      <w:pPr>
        <w:pStyle w:val="10"/>
        <w:numPr>
          <w:ilvl w:val="1"/>
          <w:numId w:val="1"/>
        </w:numPr>
        <w:spacing w:line="276" w:lineRule="auto"/>
        <w:ind w:firstLineChars="0"/>
        <w:rPr>
          <w:b/>
        </w:rPr>
      </w:pPr>
      <w:r>
        <w:rPr>
          <w:rFonts w:hint="eastAsia"/>
          <w:b/>
        </w:rPr>
        <w:t>游戏要素</w:t>
      </w:r>
    </w:p>
    <w:p w:rsidR="009859BE" w:rsidRDefault="00431991">
      <w:pPr>
        <w:pStyle w:val="10"/>
        <w:numPr>
          <w:ilvl w:val="2"/>
          <w:numId w:val="1"/>
        </w:numPr>
        <w:spacing w:line="276" w:lineRule="auto"/>
        <w:ind w:firstLineChars="0"/>
      </w:pPr>
      <w:r>
        <w:rPr>
          <w:rFonts w:hint="eastAsia"/>
        </w:rPr>
        <w:t>玩家</w:t>
      </w:r>
    </w:p>
    <w:p w:rsidR="009859BE" w:rsidRDefault="005D3D05">
      <w:pPr>
        <w:pStyle w:val="10"/>
        <w:spacing w:line="276" w:lineRule="auto"/>
        <w:ind w:left="1440" w:firstLineChars="0" w:firstLine="0"/>
      </w:pPr>
      <w:r>
        <w:rPr>
          <w:rFonts w:hint="eastAsia"/>
        </w:rPr>
        <w:t>玩家扮演的是一个热爱冒险的男性。</w:t>
      </w:r>
    </w:p>
    <w:p w:rsidR="009859BE" w:rsidRDefault="006B3BEE">
      <w:pPr>
        <w:pStyle w:val="10"/>
        <w:numPr>
          <w:ilvl w:val="2"/>
          <w:numId w:val="1"/>
        </w:numPr>
        <w:spacing w:line="276" w:lineRule="auto"/>
        <w:ind w:firstLineChars="0"/>
      </w:pPr>
      <w:r>
        <w:rPr>
          <w:rFonts w:hint="eastAsia"/>
        </w:rPr>
        <w:t>非玩家</w:t>
      </w:r>
    </w:p>
    <w:p w:rsidR="009859BE" w:rsidRDefault="00D47580" w:rsidP="006B3BEE">
      <w:pPr>
        <w:spacing w:line="276" w:lineRule="auto"/>
        <w:ind w:firstLineChars="600" w:firstLine="1260"/>
      </w:pPr>
      <w:r>
        <w:t>NPC</w:t>
      </w:r>
      <w:r>
        <w:rPr>
          <w:rFonts w:hint="eastAsia"/>
        </w:rPr>
        <w:t>，</w:t>
      </w:r>
      <w:r w:rsidR="0042102E">
        <w:rPr>
          <w:rFonts w:hint="eastAsia"/>
        </w:rPr>
        <w:t>剧情场景过度</w:t>
      </w:r>
    </w:p>
    <w:p w:rsidR="009859BE" w:rsidRDefault="006B3BEE">
      <w:pPr>
        <w:pStyle w:val="10"/>
        <w:numPr>
          <w:ilvl w:val="2"/>
          <w:numId w:val="1"/>
        </w:numPr>
        <w:spacing w:line="276" w:lineRule="auto"/>
        <w:ind w:firstLineChars="0"/>
      </w:pPr>
      <w:r>
        <w:rPr>
          <w:rFonts w:hint="eastAsia"/>
        </w:rPr>
        <w:t>道具等</w:t>
      </w:r>
      <w:r w:rsidR="00431991">
        <w:rPr>
          <w:rFonts w:hint="eastAsia"/>
        </w:rPr>
        <w:t>属性</w:t>
      </w:r>
    </w:p>
    <w:p w:rsidR="009859BE" w:rsidRDefault="00935A92">
      <w:pPr>
        <w:pStyle w:val="10"/>
        <w:spacing w:line="276" w:lineRule="auto"/>
        <w:ind w:left="1137" w:firstLineChars="0" w:firstLine="0"/>
      </w:pPr>
      <w:r>
        <w:rPr>
          <w:rFonts w:hint="eastAsia"/>
        </w:rPr>
        <w:t>炸药</w:t>
      </w:r>
      <w:r w:rsidR="00E3684C">
        <w:rPr>
          <w:rFonts w:hint="eastAsia"/>
        </w:rPr>
        <w:t>：可炸断建筑，在地图上获得</w:t>
      </w:r>
    </w:p>
    <w:p w:rsidR="000F7E79" w:rsidRDefault="000F7E79" w:rsidP="000F7E79">
      <w:pPr>
        <w:pStyle w:val="10"/>
        <w:numPr>
          <w:ilvl w:val="2"/>
          <w:numId w:val="1"/>
        </w:numPr>
        <w:spacing w:line="276" w:lineRule="auto"/>
        <w:ind w:firstLineChars="0"/>
      </w:pPr>
      <w:r>
        <w:rPr>
          <w:rFonts w:hint="eastAsia"/>
        </w:rPr>
        <w:t>体力值</w:t>
      </w:r>
    </w:p>
    <w:p w:rsidR="000F7E79" w:rsidRDefault="000F7E79" w:rsidP="000F7E79">
      <w:pPr>
        <w:pStyle w:val="10"/>
        <w:spacing w:line="276" w:lineRule="auto"/>
        <w:ind w:left="1440" w:firstLineChars="0" w:firstLine="0"/>
      </w:pPr>
      <w:r>
        <w:rPr>
          <w:rFonts w:hint="eastAsia"/>
        </w:rPr>
        <w:t>玩家具有一定上线的体力值。但是玩家的每一次操作，如</w:t>
      </w:r>
      <w:ins w:id="7" w:author="China" w:date="2018-06-12T15:37:00Z">
        <w:r w:rsidR="00A906BC">
          <w:t>加速跑</w:t>
        </w:r>
      </w:ins>
      <w:del w:id="8" w:author="China" w:date="2018-06-12T15:37:00Z">
        <w:r w:rsidDel="00A906BC">
          <w:rPr>
            <w:rFonts w:hint="eastAsia"/>
          </w:rPr>
          <w:delText>跑动</w:delText>
        </w:r>
      </w:del>
      <w:r>
        <w:rPr>
          <w:rFonts w:hint="eastAsia"/>
        </w:rPr>
        <w:t>，跳跃，攀爬，蓄力等都会消耗数量不等的体力值。若体力值消耗为</w:t>
      </w:r>
      <w:r>
        <w:rPr>
          <w:rFonts w:hint="eastAsia"/>
        </w:rPr>
        <w:t>0</w:t>
      </w:r>
      <w:r>
        <w:rPr>
          <w:rFonts w:hint="eastAsia"/>
        </w:rPr>
        <w:t>，则玩家无法再</w:t>
      </w:r>
      <w:r>
        <w:rPr>
          <w:rFonts w:hint="eastAsia"/>
        </w:rPr>
        <w:lastRenderedPageBreak/>
        <w:t>让角色做出动作，需要一定的时间恢复体力值。角色静止不动时就能以一定速度恢复体力值</w:t>
      </w:r>
      <w:ins w:id="9" w:author="China" w:date="2018-06-12T15:37:00Z">
        <w:r w:rsidR="00A906BC">
          <w:rPr>
            <w:rFonts w:hint="eastAsia"/>
          </w:rPr>
          <w:t>（正常走不消耗体力，加速跑需要）</w:t>
        </w:r>
      </w:ins>
    </w:p>
    <w:p w:rsidR="009859BE" w:rsidRDefault="00431991">
      <w:pPr>
        <w:pStyle w:val="10"/>
        <w:numPr>
          <w:ilvl w:val="2"/>
          <w:numId w:val="1"/>
        </w:numPr>
        <w:spacing w:line="276" w:lineRule="auto"/>
        <w:ind w:firstLineChars="0"/>
      </w:pPr>
      <w:r>
        <w:rPr>
          <w:rFonts w:hint="eastAsia"/>
        </w:rPr>
        <w:t>场景</w:t>
      </w:r>
    </w:p>
    <w:p w:rsidR="006B3BEE" w:rsidRDefault="006B3BEE">
      <w:pPr>
        <w:pStyle w:val="10"/>
        <w:spacing w:line="276" w:lineRule="auto"/>
        <w:ind w:left="720" w:firstLineChars="0" w:firstLine="417"/>
      </w:pPr>
      <w:r>
        <w:rPr>
          <w:rFonts w:hint="eastAsia"/>
        </w:rPr>
        <w:t>游戏共有</w:t>
      </w:r>
      <w:r w:rsidR="0042102E">
        <w:t>5</w:t>
      </w:r>
      <w:r>
        <w:rPr>
          <w:rFonts w:hint="eastAsia"/>
        </w:rPr>
        <w:t>个场景</w:t>
      </w:r>
    </w:p>
    <w:p w:rsidR="009859BE" w:rsidRDefault="0042102E">
      <w:pPr>
        <w:pStyle w:val="10"/>
        <w:numPr>
          <w:ilvl w:val="0"/>
          <w:numId w:val="4"/>
        </w:numPr>
        <w:spacing w:line="276" w:lineRule="auto"/>
        <w:ind w:left="720" w:firstLineChars="0" w:firstLine="417"/>
      </w:pPr>
      <w:r>
        <w:rPr>
          <w:rFonts w:hint="eastAsia"/>
        </w:rPr>
        <w:t>村落：出现在序章动画中，是玩家冒险生活的起点</w:t>
      </w:r>
    </w:p>
    <w:p w:rsidR="009859BE" w:rsidRDefault="0042102E">
      <w:pPr>
        <w:pStyle w:val="10"/>
        <w:numPr>
          <w:ilvl w:val="0"/>
          <w:numId w:val="4"/>
        </w:numPr>
        <w:spacing w:line="276" w:lineRule="auto"/>
        <w:ind w:left="720" w:firstLineChars="0" w:firstLine="417"/>
      </w:pPr>
      <w:r>
        <w:rPr>
          <w:rFonts w:hint="eastAsia"/>
        </w:rPr>
        <w:t>平原：出现在第一章第一关，有众多障碍物，玩家需要利用地形与工具，制造特殊通道，完成跨越场地</w:t>
      </w:r>
    </w:p>
    <w:p w:rsidR="0042102E" w:rsidRDefault="0042102E">
      <w:pPr>
        <w:pStyle w:val="10"/>
        <w:numPr>
          <w:ilvl w:val="0"/>
          <w:numId w:val="4"/>
        </w:numPr>
        <w:spacing w:line="276" w:lineRule="auto"/>
        <w:ind w:left="720" w:firstLineChars="0" w:firstLine="417"/>
      </w:pPr>
      <w:r>
        <w:rPr>
          <w:rFonts w:hint="eastAsia"/>
        </w:rPr>
        <w:t>火山口与浮石阵：火山口位于平原之后，其实为鲲的呼吸口。火山口中存在浮石阵，玩家需要蓄力并指定方向跳到浮石之上，并利用连续跳跃前进通过浮石阵到达火山口对岸</w:t>
      </w:r>
    </w:p>
    <w:p w:rsidR="00AE0C1A" w:rsidRDefault="00AE0C1A">
      <w:pPr>
        <w:pStyle w:val="10"/>
        <w:numPr>
          <w:ilvl w:val="0"/>
          <w:numId w:val="4"/>
        </w:numPr>
        <w:spacing w:line="276" w:lineRule="auto"/>
        <w:ind w:left="720" w:firstLineChars="0" w:firstLine="417"/>
      </w:pPr>
      <w:r>
        <w:rPr>
          <w:rFonts w:hint="eastAsia"/>
        </w:rPr>
        <w:t>体内隧道：该场景位于鲲体内</w:t>
      </w:r>
    </w:p>
    <w:p w:rsidR="00AE0C1A" w:rsidRDefault="00AE0C1A">
      <w:pPr>
        <w:pStyle w:val="10"/>
        <w:numPr>
          <w:ilvl w:val="0"/>
          <w:numId w:val="4"/>
        </w:numPr>
        <w:spacing w:line="276" w:lineRule="auto"/>
        <w:ind w:left="720" w:firstLineChars="0" w:firstLine="417"/>
      </w:pPr>
      <w:r>
        <w:rPr>
          <w:rFonts w:hint="eastAsia"/>
        </w:rPr>
        <w:t>尾部高山：位于鲲的尾部</w:t>
      </w:r>
    </w:p>
    <w:p w:rsidR="009859BE" w:rsidRDefault="00431991">
      <w:pPr>
        <w:pStyle w:val="10"/>
        <w:numPr>
          <w:ilvl w:val="1"/>
          <w:numId w:val="1"/>
        </w:numPr>
        <w:spacing w:line="276" w:lineRule="auto"/>
        <w:ind w:firstLineChars="0"/>
        <w:rPr>
          <w:b/>
        </w:rPr>
      </w:pPr>
      <w:r>
        <w:rPr>
          <w:rFonts w:hint="eastAsia"/>
          <w:b/>
        </w:rPr>
        <w:t>AI</w:t>
      </w:r>
      <w:r>
        <w:rPr>
          <w:rFonts w:hint="eastAsia"/>
          <w:b/>
        </w:rPr>
        <w:t>功能</w:t>
      </w:r>
    </w:p>
    <w:p w:rsidR="009859BE" w:rsidRDefault="00AF4A35">
      <w:pPr>
        <w:pStyle w:val="10"/>
        <w:spacing w:line="276" w:lineRule="auto"/>
        <w:ind w:left="720" w:firstLineChars="0" w:firstLine="0"/>
      </w:pPr>
      <w:r>
        <w:rPr>
          <w:rFonts w:hint="eastAsia"/>
        </w:rPr>
        <w:t>游戏中的剧情角色是</w:t>
      </w:r>
      <w:r>
        <w:rPr>
          <w:rFonts w:hint="eastAsia"/>
        </w:rPr>
        <w:t>A</w:t>
      </w:r>
      <w:r>
        <w:t>I</w:t>
      </w:r>
      <w:r>
        <w:rPr>
          <w:rFonts w:hint="eastAsia"/>
        </w:rPr>
        <w:t>功能，玩家不能操作</w:t>
      </w:r>
    </w:p>
    <w:p w:rsidR="009859BE" w:rsidRDefault="00431991">
      <w:pPr>
        <w:pStyle w:val="10"/>
        <w:numPr>
          <w:ilvl w:val="0"/>
          <w:numId w:val="1"/>
        </w:numPr>
        <w:spacing w:line="276" w:lineRule="auto"/>
        <w:ind w:firstLineChars="0"/>
        <w:rPr>
          <w:b/>
          <w:sz w:val="28"/>
          <w:szCs w:val="28"/>
        </w:rPr>
      </w:pPr>
      <w:r>
        <w:rPr>
          <w:rFonts w:hint="eastAsia"/>
          <w:b/>
          <w:sz w:val="28"/>
          <w:szCs w:val="28"/>
        </w:rPr>
        <w:t>玩家界面</w:t>
      </w:r>
    </w:p>
    <w:p w:rsidR="009859BE" w:rsidRDefault="001D27D0">
      <w:pPr>
        <w:pStyle w:val="10"/>
        <w:numPr>
          <w:ilvl w:val="1"/>
          <w:numId w:val="1"/>
        </w:numPr>
        <w:spacing w:line="276" w:lineRule="auto"/>
        <w:ind w:firstLineChars="0"/>
        <w:rPr>
          <w:b/>
        </w:rPr>
      </w:pPr>
      <w:r>
        <w:rPr>
          <w:rFonts w:hint="eastAsia"/>
          <w:b/>
        </w:rPr>
        <w:t>游戏</w:t>
      </w:r>
      <w:r>
        <w:rPr>
          <w:rFonts w:hint="eastAsia"/>
          <w:b/>
        </w:rPr>
        <w:t>GUI</w:t>
      </w:r>
    </w:p>
    <w:p w:rsidR="009859BE" w:rsidRDefault="00431991">
      <w:pPr>
        <w:pStyle w:val="10"/>
        <w:spacing w:line="276" w:lineRule="auto"/>
        <w:ind w:left="720" w:firstLineChars="0" w:firstLine="0"/>
      </w:pPr>
      <w:r>
        <w:rPr>
          <w:rFonts w:hint="eastAsia"/>
        </w:rPr>
        <w:t>游戏的主要</w:t>
      </w:r>
      <w:r w:rsidR="006B3BEE">
        <w:rPr>
          <w:rFonts w:hint="eastAsia"/>
        </w:rPr>
        <w:t>GUI</w:t>
      </w:r>
      <w:r>
        <w:rPr>
          <w:rFonts w:hint="eastAsia"/>
        </w:rPr>
        <w:t>界面由用例图说明</w:t>
      </w:r>
      <w:r w:rsidR="006E51A2">
        <w:rPr>
          <w:rFonts w:hint="eastAsia"/>
        </w:rPr>
        <w:t>。</w:t>
      </w:r>
    </w:p>
    <w:p w:rsidR="009859BE" w:rsidRDefault="00431991">
      <w:pPr>
        <w:pStyle w:val="10"/>
        <w:spacing w:line="276" w:lineRule="auto"/>
        <w:ind w:left="720" w:firstLineChars="0" w:firstLine="0"/>
      </w:pPr>
      <w:r>
        <w:rPr>
          <w:rFonts w:hint="eastAsia"/>
        </w:rPr>
        <w:t>主菜单：</w:t>
      </w:r>
    </w:p>
    <w:p w:rsidR="009859BE" w:rsidRDefault="006D73C5">
      <w:pPr>
        <w:pStyle w:val="10"/>
        <w:spacing w:line="276" w:lineRule="auto"/>
        <w:ind w:left="720" w:firstLineChars="0" w:firstLine="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85pt;height:396.7pt">
            <v:imagedata r:id="rId9" o:title="未命名文件"/>
          </v:shape>
        </w:pict>
      </w:r>
    </w:p>
    <w:p w:rsidR="009859BE" w:rsidRDefault="00431991">
      <w:pPr>
        <w:pStyle w:val="10"/>
        <w:spacing w:line="276" w:lineRule="auto"/>
        <w:ind w:left="720" w:firstLineChars="0" w:firstLine="0"/>
      </w:pPr>
      <w:r>
        <w:rPr>
          <w:rFonts w:hint="eastAsia"/>
        </w:rPr>
        <w:t>游戏中的菜单：</w:t>
      </w:r>
    </w:p>
    <w:p w:rsidR="009859BE" w:rsidRDefault="006B3BEE">
      <w:pPr>
        <w:spacing w:line="276" w:lineRule="auto"/>
      </w:pPr>
      <w:r>
        <w:lastRenderedPageBreak/>
        <w:tab/>
      </w:r>
      <w:r>
        <w:tab/>
      </w:r>
      <w:r w:rsidR="006D73C5">
        <w:rPr>
          <w:noProof/>
        </w:rPr>
        <w:pict>
          <v:shape id="_x0000_i1026" type="#_x0000_t75" style="width:319.9pt;height:368.15pt">
            <v:imagedata r:id="rId10" o:title="未命名文件"/>
          </v:shape>
        </w:pict>
      </w:r>
    </w:p>
    <w:p w:rsidR="009859BE" w:rsidRDefault="00431991">
      <w:pPr>
        <w:pStyle w:val="10"/>
        <w:numPr>
          <w:ilvl w:val="1"/>
          <w:numId w:val="1"/>
        </w:numPr>
        <w:spacing w:line="276" w:lineRule="auto"/>
        <w:ind w:firstLineChars="0"/>
        <w:rPr>
          <w:b/>
        </w:rPr>
      </w:pPr>
      <w:r>
        <w:rPr>
          <w:rFonts w:hint="eastAsia"/>
          <w:b/>
        </w:rPr>
        <w:t>游戏</w:t>
      </w:r>
      <w:r w:rsidR="001D27D0">
        <w:rPr>
          <w:rFonts w:hint="eastAsia"/>
          <w:b/>
        </w:rPr>
        <w:t>玩时的</w:t>
      </w:r>
      <w:r>
        <w:rPr>
          <w:rFonts w:hint="eastAsia"/>
          <w:b/>
        </w:rPr>
        <w:t>界面</w:t>
      </w:r>
    </w:p>
    <w:p w:rsidR="009859BE" w:rsidRDefault="004A7083" w:rsidP="004A7083">
      <w:pPr>
        <w:pStyle w:val="10"/>
        <w:spacing w:line="276" w:lineRule="auto"/>
        <w:ind w:left="360"/>
      </w:pPr>
      <w:r w:rsidRPr="004A7083">
        <w:rPr>
          <w:rFonts w:hint="eastAsia"/>
        </w:rPr>
        <w:t>角色做动作时，体力值会时刻显示在画面右下角，并且随着玩家的运动的变化做出相应的变化</w:t>
      </w:r>
    </w:p>
    <w:p w:rsidR="001D27D0" w:rsidRDefault="001D27D0" w:rsidP="001D27D0">
      <w:pPr>
        <w:pStyle w:val="10"/>
        <w:numPr>
          <w:ilvl w:val="1"/>
          <w:numId w:val="1"/>
        </w:numPr>
        <w:spacing w:line="276" w:lineRule="auto"/>
        <w:ind w:firstLineChars="0"/>
        <w:rPr>
          <w:b/>
        </w:rPr>
      </w:pPr>
      <w:r>
        <w:rPr>
          <w:rFonts w:hint="eastAsia"/>
          <w:b/>
        </w:rPr>
        <w:t>游戏交互方式</w:t>
      </w:r>
    </w:p>
    <w:p w:rsidR="001D27D0" w:rsidRPr="001D27D0" w:rsidRDefault="001D27D0" w:rsidP="001D27D0">
      <w:pPr>
        <w:pStyle w:val="10"/>
        <w:spacing w:line="276" w:lineRule="auto"/>
        <w:ind w:left="720" w:firstLineChars="0" w:firstLine="0"/>
      </w:pPr>
      <w:r w:rsidRPr="001D27D0">
        <w:rPr>
          <w:rFonts w:hint="eastAsia"/>
        </w:rPr>
        <w:t>操控设备</w:t>
      </w:r>
      <w:r w:rsidR="004640F2">
        <w:rPr>
          <w:rFonts w:hint="eastAsia"/>
        </w:rPr>
        <w:t>：鼠标、键盘</w:t>
      </w:r>
    </w:p>
    <w:p w:rsidR="001D27D0" w:rsidRDefault="001D27D0" w:rsidP="001D27D0">
      <w:pPr>
        <w:pStyle w:val="10"/>
        <w:spacing w:line="276" w:lineRule="auto"/>
        <w:ind w:left="720" w:firstLineChars="0" w:firstLine="0"/>
      </w:pPr>
      <w:r w:rsidRPr="001D27D0">
        <w:rPr>
          <w:rFonts w:hint="eastAsia"/>
        </w:rPr>
        <w:t>操控方式</w:t>
      </w:r>
      <w:r w:rsidR="004640F2">
        <w:rPr>
          <w:rFonts w:hint="eastAsia"/>
        </w:rPr>
        <w:t>：键盘控制角色的移动与做动作，鼠标控制方向</w:t>
      </w:r>
    </w:p>
    <w:p w:rsidR="009859BE" w:rsidRDefault="00431991">
      <w:pPr>
        <w:pStyle w:val="10"/>
        <w:numPr>
          <w:ilvl w:val="0"/>
          <w:numId w:val="1"/>
        </w:numPr>
        <w:spacing w:line="276" w:lineRule="auto"/>
        <w:ind w:firstLineChars="0"/>
        <w:rPr>
          <w:b/>
          <w:sz w:val="28"/>
          <w:szCs w:val="28"/>
        </w:rPr>
      </w:pPr>
      <w:r>
        <w:rPr>
          <w:rFonts w:hint="eastAsia"/>
          <w:b/>
          <w:sz w:val="28"/>
          <w:szCs w:val="28"/>
        </w:rPr>
        <w:t>多媒体素材</w:t>
      </w:r>
    </w:p>
    <w:p w:rsidR="009859BE" w:rsidRDefault="00431991">
      <w:pPr>
        <w:pStyle w:val="10"/>
        <w:numPr>
          <w:ilvl w:val="1"/>
          <w:numId w:val="1"/>
        </w:numPr>
        <w:spacing w:line="276" w:lineRule="auto"/>
        <w:ind w:firstLineChars="0"/>
        <w:rPr>
          <w:b/>
        </w:rPr>
      </w:pPr>
      <w:r>
        <w:rPr>
          <w:rFonts w:hint="eastAsia"/>
          <w:b/>
        </w:rPr>
        <w:t>美术</w:t>
      </w:r>
    </w:p>
    <w:p w:rsidR="009859BE" w:rsidRDefault="00431991">
      <w:pPr>
        <w:pStyle w:val="10"/>
        <w:numPr>
          <w:ilvl w:val="2"/>
          <w:numId w:val="1"/>
        </w:numPr>
        <w:spacing w:line="276" w:lineRule="auto"/>
        <w:ind w:firstLineChars="0"/>
      </w:pPr>
      <w:r>
        <w:rPr>
          <w:rFonts w:hint="eastAsia"/>
        </w:rPr>
        <w:t>整体目标</w:t>
      </w:r>
    </w:p>
    <w:p w:rsidR="009859BE" w:rsidRDefault="006E51A2" w:rsidP="00526A2A">
      <w:pPr>
        <w:pStyle w:val="10"/>
        <w:spacing w:line="276" w:lineRule="auto"/>
        <w:ind w:left="720" w:firstLineChars="0" w:firstLine="0"/>
      </w:pPr>
      <w:r w:rsidRPr="006E51A2">
        <w:rPr>
          <w:rFonts w:hint="eastAsia"/>
          <w:color w:val="FF0000"/>
        </w:rPr>
        <w:t xml:space="preserve"> </w:t>
      </w:r>
      <w:r w:rsidRPr="006E51A2">
        <w:rPr>
          <w:color w:val="FF0000"/>
        </w:rPr>
        <w:t xml:space="preserve">   </w:t>
      </w:r>
      <w:r w:rsidR="00526A2A" w:rsidRPr="0097445C">
        <w:t>本游戏的美术风格偏西方幻想</w:t>
      </w:r>
      <w:r w:rsidR="00526A2A" w:rsidRPr="0097445C">
        <w:rPr>
          <w:rFonts w:hint="eastAsia"/>
        </w:rPr>
        <w:t>，</w:t>
      </w:r>
      <w:r w:rsidR="00526A2A" w:rsidRPr="0097445C">
        <w:t>人物</w:t>
      </w:r>
      <w:r w:rsidR="00526A2A" w:rsidRPr="0097445C">
        <w:rPr>
          <w:rFonts w:hint="eastAsia"/>
        </w:rPr>
        <w:t>3D</w:t>
      </w:r>
      <w:r w:rsidR="00526A2A" w:rsidRPr="0097445C">
        <w:rPr>
          <w:rFonts w:hint="eastAsia"/>
        </w:rPr>
        <w:t>模型偏可爱</w:t>
      </w:r>
      <w:r w:rsidR="00526A2A" w:rsidRPr="0097445C">
        <w:rPr>
          <w:rFonts w:hint="eastAsia"/>
        </w:rPr>
        <w:t>Q</w:t>
      </w:r>
      <w:r w:rsidR="00526A2A" w:rsidRPr="0097445C">
        <w:rPr>
          <w:rFonts w:hint="eastAsia"/>
        </w:rPr>
        <w:t>版，人物</w:t>
      </w:r>
      <w:r w:rsidR="00526A2A" w:rsidRPr="0097445C">
        <w:rPr>
          <w:rFonts w:hint="eastAsia"/>
        </w:rPr>
        <w:t>2D</w:t>
      </w:r>
      <w:r w:rsidR="00526A2A" w:rsidRPr="0097445C">
        <w:rPr>
          <w:rFonts w:hint="eastAsia"/>
        </w:rPr>
        <w:t>立绘偏写实。</w:t>
      </w:r>
      <w:r w:rsidR="00431991">
        <w:rPr>
          <w:rFonts w:hint="eastAsia"/>
        </w:rPr>
        <w:t>游戏美术图量</w:t>
      </w:r>
    </w:p>
    <w:p w:rsidR="009859BE" w:rsidRDefault="00431991" w:rsidP="00894FAD">
      <w:pPr>
        <w:pStyle w:val="10"/>
        <w:numPr>
          <w:ilvl w:val="0"/>
          <w:numId w:val="5"/>
        </w:numPr>
        <w:spacing w:line="276" w:lineRule="auto"/>
        <w:ind w:firstLineChars="0"/>
      </w:pPr>
      <w:r>
        <w:rPr>
          <w:rFonts w:hint="eastAsia"/>
        </w:rPr>
        <w:t>人物造型</w:t>
      </w:r>
      <w:r>
        <w:rPr>
          <w:rFonts w:hint="eastAsia"/>
        </w:rPr>
        <w:t xml:space="preserve"> </w:t>
      </w:r>
      <w:r w:rsidR="007550AD">
        <w:t>1</w:t>
      </w:r>
      <w:r>
        <w:rPr>
          <w:rFonts w:hint="eastAsia"/>
        </w:rPr>
        <w:t>个</w:t>
      </w:r>
    </w:p>
    <w:p w:rsidR="00894FAD" w:rsidRDefault="00894FAD" w:rsidP="00894FAD">
      <w:pPr>
        <w:pStyle w:val="10"/>
        <w:numPr>
          <w:ilvl w:val="0"/>
          <w:numId w:val="5"/>
        </w:numPr>
        <w:spacing w:line="276" w:lineRule="auto"/>
        <w:ind w:firstLineChars="0"/>
      </w:pPr>
      <w:r>
        <w:rPr>
          <w:rFonts w:hint="eastAsia"/>
        </w:rPr>
        <w:t>装备：炸药</w:t>
      </w:r>
    </w:p>
    <w:p w:rsidR="00894FAD" w:rsidRDefault="00894FAD" w:rsidP="00894FAD">
      <w:pPr>
        <w:pStyle w:val="10"/>
        <w:numPr>
          <w:ilvl w:val="0"/>
          <w:numId w:val="5"/>
        </w:numPr>
        <w:spacing w:line="276" w:lineRule="auto"/>
        <w:ind w:firstLineChars="0"/>
      </w:pPr>
      <w:r>
        <w:rPr>
          <w:rFonts w:hint="eastAsia"/>
        </w:rPr>
        <w:t>场景种类：</w:t>
      </w:r>
      <w:r>
        <w:rPr>
          <w:rFonts w:hint="eastAsia"/>
        </w:rPr>
        <w:t>5</w:t>
      </w:r>
      <w:r>
        <w:rPr>
          <w:rFonts w:hint="eastAsia"/>
        </w:rPr>
        <w:t>种</w:t>
      </w:r>
    </w:p>
    <w:p w:rsidR="0063419A" w:rsidRDefault="0063419A" w:rsidP="00894FAD">
      <w:pPr>
        <w:pStyle w:val="10"/>
        <w:numPr>
          <w:ilvl w:val="0"/>
          <w:numId w:val="5"/>
        </w:numPr>
        <w:spacing w:line="276" w:lineRule="auto"/>
        <w:ind w:firstLineChars="0"/>
      </w:pPr>
      <w:r>
        <w:t>UI</w:t>
      </w:r>
      <w:r>
        <w:t>一套</w:t>
      </w:r>
    </w:p>
    <w:p w:rsidR="009859BE" w:rsidRDefault="00431991">
      <w:pPr>
        <w:pStyle w:val="10"/>
        <w:numPr>
          <w:ilvl w:val="1"/>
          <w:numId w:val="1"/>
        </w:numPr>
        <w:spacing w:line="276" w:lineRule="auto"/>
        <w:ind w:firstLineChars="0"/>
        <w:rPr>
          <w:b/>
        </w:rPr>
      </w:pPr>
      <w:r>
        <w:rPr>
          <w:rFonts w:hint="eastAsia"/>
          <w:b/>
        </w:rPr>
        <w:t>音乐音效</w:t>
      </w:r>
    </w:p>
    <w:p w:rsidR="009859BE" w:rsidRDefault="00431991">
      <w:pPr>
        <w:pStyle w:val="10"/>
        <w:numPr>
          <w:ilvl w:val="2"/>
          <w:numId w:val="1"/>
        </w:numPr>
        <w:spacing w:line="276" w:lineRule="auto"/>
        <w:ind w:firstLineChars="0"/>
      </w:pPr>
      <w:r>
        <w:rPr>
          <w:rFonts w:hint="eastAsia"/>
        </w:rPr>
        <w:t>整体目标</w:t>
      </w:r>
    </w:p>
    <w:p w:rsidR="009859BE" w:rsidRDefault="006E51A2" w:rsidP="00CD03E6">
      <w:pPr>
        <w:pStyle w:val="10"/>
        <w:tabs>
          <w:tab w:val="left" w:pos="1790"/>
        </w:tabs>
        <w:spacing w:line="276" w:lineRule="auto"/>
        <w:ind w:left="720" w:firstLineChars="0" w:firstLine="0"/>
      </w:pPr>
      <w:r>
        <w:lastRenderedPageBreak/>
        <w:t xml:space="preserve">     </w:t>
      </w:r>
      <w:r w:rsidR="00CD03E6">
        <w:tab/>
      </w:r>
      <w:r w:rsidR="00CD03E6">
        <w:t>主要是为游戏营造一个</w:t>
      </w:r>
      <w:r w:rsidR="00275933">
        <w:rPr>
          <w:rFonts w:hint="eastAsia"/>
        </w:rPr>
        <w:t>刺激</w:t>
      </w:r>
      <w:r w:rsidR="00D5489C">
        <w:rPr>
          <w:rFonts w:hint="eastAsia"/>
        </w:rPr>
        <w:t>紧张</w:t>
      </w:r>
      <w:r w:rsidR="00CD03E6">
        <w:t>的音效</w:t>
      </w:r>
    </w:p>
    <w:p w:rsidR="009859BE" w:rsidRDefault="00431991">
      <w:pPr>
        <w:pStyle w:val="10"/>
        <w:numPr>
          <w:ilvl w:val="2"/>
          <w:numId w:val="1"/>
        </w:numPr>
        <w:spacing w:line="276" w:lineRule="auto"/>
        <w:ind w:firstLineChars="0"/>
      </w:pPr>
      <w:r>
        <w:rPr>
          <w:rFonts w:hint="eastAsia"/>
        </w:rPr>
        <w:t>音效</w:t>
      </w:r>
    </w:p>
    <w:p w:rsidR="009859BE" w:rsidRDefault="006E51A2" w:rsidP="006E51A2">
      <w:pPr>
        <w:pStyle w:val="10"/>
        <w:spacing w:line="276" w:lineRule="auto"/>
        <w:ind w:firstLineChars="0"/>
      </w:pPr>
      <w:r>
        <w:t xml:space="preserve">        </w:t>
      </w:r>
      <w:r w:rsidR="006D73C5">
        <w:tab/>
      </w:r>
      <w:r w:rsidR="000967BC">
        <w:rPr>
          <w:rFonts w:hint="eastAsia"/>
        </w:rPr>
        <w:t>死亡音效；</w:t>
      </w:r>
    </w:p>
    <w:p w:rsidR="000967BC" w:rsidRDefault="000967BC" w:rsidP="006E51A2">
      <w:pPr>
        <w:pStyle w:val="10"/>
        <w:spacing w:line="276" w:lineRule="auto"/>
        <w:ind w:firstLineChars="0"/>
      </w:pPr>
      <w:r>
        <w:tab/>
      </w:r>
      <w:r>
        <w:tab/>
      </w:r>
      <w:r>
        <w:tab/>
      </w:r>
      <w:r>
        <w:t>按钮音效</w:t>
      </w:r>
    </w:p>
    <w:p w:rsidR="000967BC" w:rsidRDefault="000967BC" w:rsidP="006E51A2">
      <w:pPr>
        <w:pStyle w:val="10"/>
        <w:spacing w:line="276" w:lineRule="auto"/>
        <w:ind w:firstLineChars="0"/>
      </w:pPr>
      <w:r>
        <w:tab/>
      </w:r>
      <w:r>
        <w:tab/>
      </w:r>
      <w:r>
        <w:tab/>
      </w:r>
      <w:r>
        <w:t>浮石碎裂音效</w:t>
      </w:r>
    </w:p>
    <w:p w:rsidR="000967BC" w:rsidRDefault="000967BC" w:rsidP="006E51A2">
      <w:pPr>
        <w:pStyle w:val="10"/>
        <w:spacing w:line="276" w:lineRule="auto"/>
        <w:ind w:firstLineChars="0"/>
      </w:pPr>
      <w:r>
        <w:tab/>
      </w:r>
      <w:r>
        <w:tab/>
      </w:r>
      <w:r>
        <w:tab/>
      </w:r>
      <w:r>
        <w:t>炸弹爆炸音效</w:t>
      </w:r>
    </w:p>
    <w:p w:rsidR="000967BC" w:rsidRDefault="000967BC" w:rsidP="006E51A2">
      <w:pPr>
        <w:pStyle w:val="10"/>
        <w:spacing w:line="276" w:lineRule="auto"/>
        <w:ind w:firstLineChars="0"/>
      </w:pPr>
      <w:r>
        <w:tab/>
      </w:r>
      <w:r>
        <w:tab/>
      </w:r>
      <w:r>
        <w:tab/>
      </w:r>
      <w:r>
        <w:t>走路音效</w:t>
      </w:r>
    </w:p>
    <w:p w:rsidR="000967BC" w:rsidRDefault="000967BC" w:rsidP="006E51A2">
      <w:pPr>
        <w:pStyle w:val="10"/>
        <w:spacing w:line="276" w:lineRule="auto"/>
        <w:ind w:firstLineChars="0"/>
      </w:pPr>
      <w:r>
        <w:tab/>
      </w:r>
      <w:r>
        <w:tab/>
      </w:r>
      <w:r>
        <w:tab/>
      </w:r>
      <w:r>
        <w:t>玩家掉落音效</w:t>
      </w:r>
    </w:p>
    <w:p w:rsidR="000967BC" w:rsidRDefault="000967BC" w:rsidP="006E51A2">
      <w:pPr>
        <w:pStyle w:val="10"/>
        <w:spacing w:line="276" w:lineRule="auto"/>
        <w:ind w:firstLineChars="0"/>
      </w:pPr>
      <w:r>
        <w:tab/>
      </w:r>
      <w:r>
        <w:tab/>
      </w:r>
      <w:r>
        <w:tab/>
      </w:r>
      <w:r>
        <w:t>鹰啼音效</w:t>
      </w:r>
    </w:p>
    <w:p w:rsidR="000967BC" w:rsidRDefault="000967BC" w:rsidP="006E51A2">
      <w:pPr>
        <w:pStyle w:val="10"/>
        <w:spacing w:line="276" w:lineRule="auto"/>
        <w:ind w:firstLineChars="0"/>
      </w:pPr>
      <w:r>
        <w:tab/>
      </w:r>
      <w:r>
        <w:tab/>
      </w:r>
      <w:r>
        <w:tab/>
      </w:r>
      <w:r>
        <w:t>鹰翅膀扇动音效</w:t>
      </w:r>
    </w:p>
    <w:p w:rsidR="000967BC" w:rsidRDefault="000967BC" w:rsidP="006E51A2">
      <w:pPr>
        <w:pStyle w:val="10"/>
        <w:spacing w:line="276" w:lineRule="auto"/>
        <w:ind w:firstLineChars="0"/>
        <w:rPr>
          <w:rFonts w:hint="eastAsia"/>
        </w:rPr>
      </w:pPr>
      <w:r>
        <w:tab/>
      </w:r>
      <w:r>
        <w:tab/>
      </w:r>
      <w:r>
        <w:tab/>
      </w:r>
      <w:r>
        <w:t>巨大石头滚动音效</w:t>
      </w:r>
    </w:p>
    <w:p w:rsidR="009859BE" w:rsidRDefault="00431991">
      <w:pPr>
        <w:pStyle w:val="10"/>
        <w:numPr>
          <w:ilvl w:val="2"/>
          <w:numId w:val="1"/>
        </w:numPr>
        <w:spacing w:line="276" w:lineRule="auto"/>
        <w:ind w:firstLineChars="0"/>
      </w:pPr>
      <w:r>
        <w:rPr>
          <w:rFonts w:hint="eastAsia"/>
        </w:rPr>
        <w:t>音乐</w:t>
      </w:r>
      <w:r w:rsidR="000967BC">
        <w:rPr>
          <w:rFonts w:hint="eastAsia"/>
        </w:rPr>
        <w:t>（</w:t>
      </w:r>
      <w:r w:rsidR="000967BC">
        <w:rPr>
          <w:rFonts w:hint="eastAsia"/>
        </w:rPr>
        <w:t>BGM</w:t>
      </w:r>
      <w:r w:rsidR="000967BC">
        <w:rPr>
          <w:rFonts w:hint="eastAsia"/>
        </w:rPr>
        <w:t>）</w:t>
      </w:r>
    </w:p>
    <w:p w:rsidR="009859BE" w:rsidRDefault="006D73C5" w:rsidP="006E51A2">
      <w:pPr>
        <w:spacing w:line="276" w:lineRule="auto"/>
        <w:ind w:left="1260"/>
      </w:pPr>
      <w:r w:rsidRPr="006D73C5">
        <w:rPr>
          <w:rFonts w:hint="eastAsia"/>
        </w:rPr>
        <w:t>第一章</w:t>
      </w:r>
      <w:r>
        <w:rPr>
          <w:rFonts w:hint="eastAsia"/>
        </w:rPr>
        <w:t>场景一有</w:t>
      </w:r>
      <w:r w:rsidRPr="006D73C5">
        <w:rPr>
          <w:rFonts w:hint="eastAsia"/>
        </w:rPr>
        <w:t>鸟叫</w:t>
      </w:r>
      <w:r w:rsidR="000967BC">
        <w:rPr>
          <w:rFonts w:hint="eastAsia"/>
        </w:rPr>
        <w:t>，</w:t>
      </w:r>
      <w:r>
        <w:rPr>
          <w:rFonts w:hint="eastAsia"/>
        </w:rPr>
        <w:t>比第二章舒缓些</w:t>
      </w:r>
      <w:r w:rsidRPr="006D73C5">
        <w:rPr>
          <w:rFonts w:hint="eastAsia"/>
        </w:rPr>
        <w:t>，</w:t>
      </w:r>
      <w:r>
        <w:rPr>
          <w:rFonts w:hint="eastAsia"/>
        </w:rPr>
        <w:t>场景二（</w:t>
      </w:r>
      <w:r w:rsidRPr="006D73C5">
        <w:rPr>
          <w:rFonts w:hint="eastAsia"/>
        </w:rPr>
        <w:t>浮石阵）</w:t>
      </w:r>
      <w:r>
        <w:rPr>
          <w:rFonts w:hint="eastAsia"/>
        </w:rPr>
        <w:t>音乐</w:t>
      </w:r>
      <w:r w:rsidRPr="006D73C5">
        <w:rPr>
          <w:rFonts w:hint="eastAsia"/>
        </w:rPr>
        <w:t>震撼点</w:t>
      </w:r>
      <w:r>
        <w:rPr>
          <w:rFonts w:hint="eastAsia"/>
        </w:rPr>
        <w:t>；</w:t>
      </w:r>
    </w:p>
    <w:p w:rsidR="006D73C5" w:rsidRDefault="000967BC" w:rsidP="006E51A2">
      <w:pPr>
        <w:spacing w:line="276" w:lineRule="auto"/>
        <w:ind w:left="1260"/>
      </w:pPr>
      <w:r w:rsidRPr="000967BC">
        <w:rPr>
          <w:rFonts w:hint="eastAsia"/>
        </w:rPr>
        <w:t>第二章是紧张的氛围</w:t>
      </w:r>
    </w:p>
    <w:p w:rsidR="000967BC" w:rsidRDefault="000967BC" w:rsidP="006E51A2">
      <w:pPr>
        <w:spacing w:line="276" w:lineRule="auto"/>
        <w:ind w:left="1260"/>
      </w:pPr>
      <w:r>
        <w:rPr>
          <w:rFonts w:hint="eastAsia"/>
        </w:rPr>
        <w:t>第三章如果是</w:t>
      </w:r>
      <w:r w:rsidRPr="000967BC">
        <w:rPr>
          <w:rFonts w:hint="eastAsia"/>
        </w:rPr>
        <w:t>恢弘大气点的感觉</w:t>
      </w:r>
    </w:p>
    <w:p w:rsidR="000967BC" w:rsidRDefault="000967BC" w:rsidP="006E51A2">
      <w:pPr>
        <w:spacing w:line="276" w:lineRule="auto"/>
        <w:ind w:left="1260"/>
        <w:rPr>
          <w:rFonts w:hint="eastAsia"/>
        </w:rPr>
      </w:pPr>
      <w:r>
        <w:t>Loading</w:t>
      </w:r>
      <w:r>
        <w:t>与开始界面音效也属于紧张氛围</w:t>
      </w:r>
      <w:r w:rsidR="00EB6C85">
        <w:t>音乐</w:t>
      </w: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sectPr w:rsidR="001D1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1D9" w:rsidRDefault="00CE41D9" w:rsidP="003A26F7">
      <w:r>
        <w:separator/>
      </w:r>
    </w:p>
  </w:endnote>
  <w:endnote w:type="continuationSeparator" w:id="0">
    <w:p w:rsidR="00CE41D9" w:rsidRDefault="00CE41D9"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1D9" w:rsidRDefault="00CE41D9" w:rsidP="003A26F7">
      <w:r>
        <w:separator/>
      </w:r>
    </w:p>
  </w:footnote>
  <w:footnote w:type="continuationSeparator" w:id="0">
    <w:p w:rsidR="00CE41D9" w:rsidRDefault="00CE41D9" w:rsidP="003A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584"/>
    <w:multiLevelType w:val="multilevel"/>
    <w:tmpl w:val="0EEE7584"/>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1">
    <w:nsid w:val="29736256"/>
    <w:multiLevelType w:val="multilevel"/>
    <w:tmpl w:val="29736256"/>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2">
    <w:nsid w:val="47D86DE9"/>
    <w:multiLevelType w:val="multilevel"/>
    <w:tmpl w:val="47D86DE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3">
    <w:nsid w:val="4B1E0889"/>
    <w:multiLevelType w:val="multilevel"/>
    <w:tmpl w:val="4B1E0889"/>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4">
    <w:nsid w:val="533AE6B2"/>
    <w:multiLevelType w:val="singleLevel"/>
    <w:tmpl w:val="533AE6B2"/>
    <w:lvl w:ilvl="0">
      <w:start w:val="1"/>
      <w:numFmt w:val="decimal"/>
      <w:suff w:val="nothing"/>
      <w:lvlText w:val="%1、"/>
      <w:lvlJc w:val="left"/>
    </w:lvl>
  </w:abstractNum>
  <w:abstractNum w:abstractNumId="5">
    <w:nsid w:val="533AE773"/>
    <w:multiLevelType w:val="singleLevel"/>
    <w:tmpl w:val="533AE773"/>
    <w:lvl w:ilvl="0">
      <w:start w:val="1"/>
      <w:numFmt w:val="decimal"/>
      <w:suff w:val="nothing"/>
      <w:lvlText w:val="%1、"/>
      <w:lvlJc w:val="left"/>
    </w:lvl>
  </w:abstractNum>
  <w:abstractNum w:abstractNumId="6">
    <w:nsid w:val="533AE842"/>
    <w:multiLevelType w:val="singleLevel"/>
    <w:tmpl w:val="533AE842"/>
    <w:lvl w:ilvl="0">
      <w:start w:val="1"/>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BE"/>
    <w:rsid w:val="000720EE"/>
    <w:rsid w:val="000967BC"/>
    <w:rsid w:val="000F7E79"/>
    <w:rsid w:val="001D10FA"/>
    <w:rsid w:val="001D27D0"/>
    <w:rsid w:val="00271379"/>
    <w:rsid w:val="00275933"/>
    <w:rsid w:val="002E4A19"/>
    <w:rsid w:val="00340E72"/>
    <w:rsid w:val="003701BB"/>
    <w:rsid w:val="003A26F7"/>
    <w:rsid w:val="003D428A"/>
    <w:rsid w:val="0042102E"/>
    <w:rsid w:val="00431991"/>
    <w:rsid w:val="004640F2"/>
    <w:rsid w:val="004A7083"/>
    <w:rsid w:val="004F0F94"/>
    <w:rsid w:val="00526A2A"/>
    <w:rsid w:val="005837E9"/>
    <w:rsid w:val="005918B8"/>
    <w:rsid w:val="005C3274"/>
    <w:rsid w:val="005D3D05"/>
    <w:rsid w:val="00624911"/>
    <w:rsid w:val="0063419A"/>
    <w:rsid w:val="006B3BEE"/>
    <w:rsid w:val="006D73C5"/>
    <w:rsid w:val="006D78F6"/>
    <w:rsid w:val="006E51A2"/>
    <w:rsid w:val="007550AD"/>
    <w:rsid w:val="007C3B5E"/>
    <w:rsid w:val="00861E9E"/>
    <w:rsid w:val="00881DC4"/>
    <w:rsid w:val="00890B68"/>
    <w:rsid w:val="00894FAD"/>
    <w:rsid w:val="00935A92"/>
    <w:rsid w:val="00965AC2"/>
    <w:rsid w:val="009859BE"/>
    <w:rsid w:val="009B03F9"/>
    <w:rsid w:val="009C3B5C"/>
    <w:rsid w:val="00A906BC"/>
    <w:rsid w:val="00AE0C1A"/>
    <w:rsid w:val="00AE1DA0"/>
    <w:rsid w:val="00AF4A35"/>
    <w:rsid w:val="00B033F4"/>
    <w:rsid w:val="00B039CF"/>
    <w:rsid w:val="00B4418C"/>
    <w:rsid w:val="00B51149"/>
    <w:rsid w:val="00B66200"/>
    <w:rsid w:val="00BC5355"/>
    <w:rsid w:val="00C1722B"/>
    <w:rsid w:val="00C771E4"/>
    <w:rsid w:val="00CD03E6"/>
    <w:rsid w:val="00CE41D9"/>
    <w:rsid w:val="00D148C8"/>
    <w:rsid w:val="00D47580"/>
    <w:rsid w:val="00D5489C"/>
    <w:rsid w:val="00DA1224"/>
    <w:rsid w:val="00E061AB"/>
    <w:rsid w:val="00E118C8"/>
    <w:rsid w:val="00E246B2"/>
    <w:rsid w:val="00E3684C"/>
    <w:rsid w:val="00E639C2"/>
    <w:rsid w:val="00EA21FD"/>
    <w:rsid w:val="00EB0D4A"/>
    <w:rsid w:val="00EB6C85"/>
    <w:rsid w:val="00F024AD"/>
    <w:rsid w:val="00F71D19"/>
    <w:rsid w:val="00FB0263"/>
    <w:rsid w:val="00FD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8FE78B-17A0-4BDF-A908-E67886B2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rPr>
      <w:b/>
      <w:bCs/>
      <w:kern w:val="44"/>
      <w:sz w:val="44"/>
      <w:szCs w:val="44"/>
    </w:rPr>
  </w:style>
  <w:style w:type="character" w:customStyle="1" w:styleId="Char0">
    <w:name w:val="批注框文本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 w:type="character" w:customStyle="1" w:styleId="Char">
    <w:name w:val="文档结构图 Char"/>
    <w:link w:val="a3"/>
    <w:uiPriority w:val="99"/>
    <w:semiHidden/>
    <w:rPr>
      <w:rFonts w:ascii="宋体" w:eastAsia="宋体"/>
      <w:sz w:val="18"/>
      <w:szCs w:val="1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999B4B-E347-4C83-BA10-0B814056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《创世纪X》游戏策划</dc:title>
  <dc:creator>User</dc:creator>
  <cp:lastModifiedBy>China</cp:lastModifiedBy>
  <cp:revision>9</cp:revision>
  <dcterms:created xsi:type="dcterms:W3CDTF">2018-06-12T07:38:00Z</dcterms:created>
  <dcterms:modified xsi:type="dcterms:W3CDTF">2018-07-12T02:38:00Z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